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A6A04" w:rsidRDefault="00CD077C">
      <w:pPr>
        <w:rPr>
          <w:rFonts w:ascii="Cambria" w:eastAsia="Cambria" w:hAnsi="Cambria" w:cs="Cambria"/>
          <w:sz w:val="24"/>
          <w:szCs w:val="24"/>
          <w:u w:val="single"/>
        </w:rPr>
      </w:pPr>
      <w:r>
        <w:rPr>
          <w:rFonts w:ascii="Cambria" w:eastAsia="Cambria" w:hAnsi="Cambria" w:cs="Cambria"/>
          <w:sz w:val="24"/>
          <w:szCs w:val="24"/>
          <w:u w:val="single"/>
        </w:rPr>
        <w:t>Abstract</w:t>
      </w:r>
    </w:p>
    <w:p w14:paraId="00000002" w14:textId="77777777" w:rsidR="003A6A04" w:rsidRDefault="003A6A04">
      <w:pPr>
        <w:rPr>
          <w:rFonts w:ascii="Cambria" w:eastAsia="Cambria" w:hAnsi="Cambria" w:cs="Cambria"/>
          <w:sz w:val="24"/>
          <w:szCs w:val="24"/>
        </w:rPr>
      </w:pPr>
    </w:p>
    <w:p w14:paraId="00000003" w14:textId="12087A03" w:rsidR="003A6A04" w:rsidRDefault="00CD077C">
      <w:pPr>
        <w:rPr>
          <w:rFonts w:ascii="Cambria" w:eastAsia="Cambria" w:hAnsi="Cambria" w:cs="Cambria"/>
          <w:sz w:val="24"/>
          <w:szCs w:val="24"/>
        </w:rPr>
      </w:pPr>
      <w:commentRangeStart w:id="0"/>
      <w:r>
        <w:rPr>
          <w:rFonts w:ascii="Cambria" w:eastAsia="Cambria" w:hAnsi="Cambria" w:cs="Cambria"/>
          <w:sz w:val="24"/>
          <w:szCs w:val="24"/>
        </w:rPr>
        <w:t xml:space="preserve">About seventy years ago, </w:t>
      </w:r>
      <w:commentRangeEnd w:id="0"/>
      <w:r>
        <w:rPr>
          <w:rStyle w:val="CommentReference"/>
        </w:rPr>
        <w:commentReference w:id="0"/>
      </w:r>
      <w:r>
        <w:rPr>
          <w:rFonts w:ascii="Cambria" w:eastAsia="Cambria" w:hAnsi="Cambria" w:cs="Cambria"/>
          <w:sz w:val="24"/>
          <w:szCs w:val="24"/>
        </w:rPr>
        <w:t>Stanley L. Miller and Harold C. Urey demonstrated the first evidence for the prebiotic synthesis of life. Their path breaking experiment</w:t>
      </w:r>
      <w:ins w:id="1" w:author="Sahana Gangadharan" w:date="2020-03-08T23:56:00Z">
        <w:r>
          <w:rPr>
            <w:rFonts w:ascii="Cambria" w:eastAsia="Cambria" w:hAnsi="Cambria" w:cs="Cambria"/>
            <w:sz w:val="24"/>
            <w:szCs w:val="24"/>
          </w:rPr>
          <w:t>,</w:t>
        </w:r>
      </w:ins>
      <w:r>
        <w:rPr>
          <w:rFonts w:ascii="Cambria" w:eastAsia="Cambria" w:hAnsi="Cambria" w:cs="Cambria"/>
          <w:sz w:val="24"/>
          <w:szCs w:val="24"/>
        </w:rPr>
        <w:t xml:space="preserve"> simulated conditions that are very similar to primitive Earth - atmosphere consisting of highl</w:t>
      </w:r>
      <w:r>
        <w:rPr>
          <w:rFonts w:ascii="Cambria" w:eastAsia="Cambria" w:hAnsi="Cambria" w:cs="Cambria"/>
          <w:sz w:val="24"/>
          <w:szCs w:val="24"/>
        </w:rPr>
        <w:t xml:space="preserve">y </w:t>
      </w:r>
      <w:bookmarkStart w:id="2" w:name="_GoBack"/>
      <w:r>
        <w:rPr>
          <w:rFonts w:ascii="Cambria" w:eastAsia="Cambria" w:hAnsi="Cambria" w:cs="Cambria"/>
          <w:sz w:val="24"/>
          <w:szCs w:val="24"/>
        </w:rPr>
        <w:t>reducing gas mixture such as methane, ammonia and carbon-di</w:t>
      </w:r>
      <w:del w:id="3" w:author="Sahana Gangadharan" w:date="2020-03-08T23:57:00Z">
        <w:r w:rsidDel="00CD077C">
          <w:rPr>
            <w:rFonts w:ascii="Cambria" w:eastAsia="Cambria" w:hAnsi="Cambria" w:cs="Cambria"/>
            <w:sz w:val="24"/>
            <w:szCs w:val="24"/>
          </w:rPr>
          <w:delText>-</w:delText>
        </w:r>
      </w:del>
      <w:r>
        <w:rPr>
          <w:rFonts w:ascii="Cambria" w:eastAsia="Cambria" w:hAnsi="Cambria" w:cs="Cambria"/>
          <w:sz w:val="24"/>
          <w:szCs w:val="24"/>
        </w:rPr>
        <w:t xml:space="preserve">oxide, water as solvent and </w:t>
      </w:r>
      <w:bookmarkEnd w:id="2"/>
      <w:r>
        <w:rPr>
          <w:rFonts w:ascii="Cambria" w:eastAsia="Cambria" w:hAnsi="Cambria" w:cs="Cambria"/>
          <w:sz w:val="24"/>
          <w:szCs w:val="24"/>
        </w:rPr>
        <w:t>high electric current discharges accounting for lightning. Upon testing the prebiotic “soup” for the presence of organic compounds, alanine, aspartic acid, glutamic a</w:t>
      </w:r>
      <w:r>
        <w:rPr>
          <w:rFonts w:ascii="Cambria" w:eastAsia="Cambria" w:hAnsi="Cambria" w:cs="Cambria"/>
          <w:sz w:val="24"/>
          <w:szCs w:val="24"/>
        </w:rPr>
        <w:t xml:space="preserve">cid, glycine and amino-butyric acid were found. The main objective of </w:t>
      </w:r>
      <w:del w:id="4" w:author="Sahana Gangadharan" w:date="2020-03-08T23:57:00Z">
        <w:r w:rsidDel="00CD077C">
          <w:rPr>
            <w:rFonts w:ascii="Cambria" w:eastAsia="Cambria" w:hAnsi="Cambria" w:cs="Cambria"/>
            <w:sz w:val="24"/>
            <w:szCs w:val="24"/>
          </w:rPr>
          <w:delText>this</w:delText>
        </w:r>
      </w:del>
      <w:ins w:id="5" w:author="Sahana Gangadharan" w:date="2020-03-08T23:57:00Z">
        <w:r>
          <w:rPr>
            <w:rFonts w:ascii="Cambria" w:eastAsia="Cambria" w:hAnsi="Cambria" w:cs="Cambria"/>
            <w:sz w:val="24"/>
            <w:szCs w:val="24"/>
          </w:rPr>
          <w:t xml:space="preserve"> </w:t>
        </w:r>
        <w:proofErr w:type="spellStart"/>
        <w:r>
          <w:rPr>
            <w:rFonts w:ascii="Cambria" w:eastAsia="Cambria" w:hAnsi="Cambria" w:cs="Cambria"/>
            <w:sz w:val="24"/>
            <w:szCs w:val="24"/>
          </w:rPr>
          <w:t>our</w:t>
        </w:r>
      </w:ins>
      <w:del w:id="6" w:author="Sahana Gangadharan" w:date="2020-03-08T23:57:00Z">
        <w:r w:rsidDel="00CD077C">
          <w:rPr>
            <w:rFonts w:ascii="Cambria" w:eastAsia="Cambria" w:hAnsi="Cambria" w:cs="Cambria"/>
            <w:sz w:val="24"/>
            <w:szCs w:val="24"/>
          </w:rPr>
          <w:delText xml:space="preserve"> </w:delText>
        </w:r>
      </w:del>
      <w:r>
        <w:rPr>
          <w:rFonts w:ascii="Cambria" w:eastAsia="Cambria" w:hAnsi="Cambria" w:cs="Cambria"/>
          <w:sz w:val="24"/>
          <w:szCs w:val="24"/>
        </w:rPr>
        <w:t>study</w:t>
      </w:r>
      <w:proofErr w:type="spellEnd"/>
      <w:r>
        <w:rPr>
          <w:rFonts w:ascii="Cambria" w:eastAsia="Cambria" w:hAnsi="Cambria" w:cs="Cambria"/>
          <w:sz w:val="24"/>
          <w:szCs w:val="24"/>
        </w:rPr>
        <w:t xml:space="preserve"> is to perform in-silico simulations of the Urey-Miller experiment and to study the formation of amino acids</w:t>
      </w:r>
      <w:del w:id="7" w:author="Sahana Gangadharan" w:date="2020-03-08T23:57:00Z">
        <w:r w:rsidDel="00CD077C">
          <w:rPr>
            <w:rFonts w:ascii="Cambria" w:eastAsia="Cambria" w:hAnsi="Cambria" w:cs="Cambria"/>
            <w:sz w:val="24"/>
            <w:szCs w:val="24"/>
          </w:rPr>
          <w:delText>, for the first time</w:delText>
        </w:r>
      </w:del>
      <w:r>
        <w:rPr>
          <w:rFonts w:ascii="Cambria" w:eastAsia="Cambria" w:hAnsi="Cambria" w:cs="Cambria"/>
          <w:sz w:val="24"/>
          <w:szCs w:val="24"/>
        </w:rPr>
        <w:t>.</w:t>
      </w:r>
    </w:p>
    <w:p w14:paraId="00000004" w14:textId="77777777" w:rsidR="003A6A04" w:rsidRDefault="003A6A04">
      <w:pPr>
        <w:rPr>
          <w:rFonts w:ascii="Cambria" w:eastAsia="Cambria" w:hAnsi="Cambria" w:cs="Cambria"/>
          <w:sz w:val="24"/>
          <w:szCs w:val="24"/>
        </w:rPr>
      </w:pPr>
    </w:p>
    <w:p w14:paraId="00000005" w14:textId="129D0B2B" w:rsidR="003A6A04" w:rsidRDefault="00CD077C">
      <w:pPr>
        <w:rPr>
          <w:rFonts w:ascii="Cambria" w:eastAsia="Cambria" w:hAnsi="Cambria" w:cs="Cambria"/>
          <w:sz w:val="24"/>
          <w:szCs w:val="24"/>
        </w:rPr>
      </w:pPr>
      <w:r>
        <w:rPr>
          <w:rFonts w:ascii="Cambria" w:eastAsia="Cambria" w:hAnsi="Cambria" w:cs="Cambria"/>
          <w:sz w:val="24"/>
          <w:szCs w:val="24"/>
        </w:rPr>
        <w:t>A network biology approach, where nodes repre</w:t>
      </w:r>
      <w:r>
        <w:rPr>
          <w:rFonts w:ascii="Cambria" w:eastAsia="Cambria" w:hAnsi="Cambria" w:cs="Cambria"/>
          <w:sz w:val="24"/>
          <w:szCs w:val="24"/>
        </w:rPr>
        <w:t xml:space="preserve">sent elements and edges </w:t>
      </w:r>
      <w:r>
        <w:rPr>
          <w:rFonts w:ascii="Cambria" w:eastAsia="Cambria" w:hAnsi="Cambria" w:cs="Cambria"/>
          <w:sz w:val="24"/>
          <w:szCs w:val="24"/>
        </w:rPr>
        <w:t xml:space="preserve">represent </w:t>
      </w:r>
      <w:ins w:id="8" w:author="Sahana Gangadharan" w:date="2020-03-08T23:57:00Z">
        <w:r>
          <w:rPr>
            <w:rFonts w:ascii="Cambria" w:eastAsia="Cambria" w:hAnsi="Cambria" w:cs="Cambria"/>
            <w:sz w:val="24"/>
            <w:szCs w:val="24"/>
          </w:rPr>
          <w:t>the covalent bond by which these elements are connected</w:t>
        </w:r>
      </w:ins>
      <w:ins w:id="9" w:author="Sahana Gangadharan" w:date="2020-03-08T23:58:00Z">
        <w:r>
          <w:rPr>
            <w:rFonts w:ascii="Cambria" w:eastAsia="Cambria" w:hAnsi="Cambria" w:cs="Cambria"/>
            <w:sz w:val="24"/>
            <w:szCs w:val="24"/>
          </w:rPr>
          <w:t>,</w:t>
        </w:r>
        <w:r w:rsidDel="00CD077C">
          <w:rPr>
            <w:rFonts w:ascii="Cambria" w:eastAsia="Cambria" w:hAnsi="Cambria" w:cs="Cambria"/>
            <w:sz w:val="24"/>
            <w:szCs w:val="24"/>
          </w:rPr>
          <w:t xml:space="preserve"> </w:t>
        </w:r>
      </w:ins>
      <w:del w:id="10" w:author="Sahana Gangadharan" w:date="2020-03-08T23:58:00Z">
        <w:r w:rsidDel="00CD077C">
          <w:rPr>
            <w:rFonts w:ascii="Cambria" w:eastAsia="Cambria" w:hAnsi="Cambria" w:cs="Cambria"/>
            <w:sz w:val="24"/>
            <w:szCs w:val="24"/>
          </w:rPr>
          <w:delText>elements that are connected by covalent bonds</w:delText>
        </w:r>
      </w:del>
      <w:r>
        <w:rPr>
          <w:rFonts w:ascii="Cambria" w:eastAsia="Cambria" w:hAnsi="Cambria" w:cs="Cambria"/>
          <w:sz w:val="24"/>
          <w:szCs w:val="24"/>
        </w:rPr>
        <w:t>, will be adapted for this study. The number of edges that each node can have is constrained by the valency of the element. The edge weights would depict the thermodynamic ener</w:t>
      </w:r>
      <w:r>
        <w:rPr>
          <w:rFonts w:ascii="Cambria" w:eastAsia="Cambria" w:hAnsi="Cambria" w:cs="Cambria"/>
          <w:sz w:val="24"/>
          <w:szCs w:val="24"/>
        </w:rPr>
        <w:t xml:space="preserve">gy variation from the initial compound to the final compound. </w:t>
      </w:r>
      <w:commentRangeStart w:id="11"/>
      <w:del w:id="12" w:author="Sahana Gangadharan" w:date="2020-03-08T23:58:00Z">
        <w:r w:rsidDel="00CD077C">
          <w:rPr>
            <w:rFonts w:ascii="Cambria" w:eastAsia="Cambria" w:hAnsi="Cambria" w:cs="Cambria"/>
            <w:sz w:val="24"/>
            <w:szCs w:val="24"/>
          </w:rPr>
          <w:delText>In</w:delText>
        </w:r>
      </w:del>
      <w:commentRangeEnd w:id="11"/>
      <w:r>
        <w:rPr>
          <w:rStyle w:val="CommentReference"/>
        </w:rPr>
        <w:commentReference w:id="11"/>
      </w:r>
      <w:del w:id="13" w:author="Sahana Gangadharan" w:date="2020-03-08T23:58:00Z">
        <w:r w:rsidDel="00CD077C">
          <w:rPr>
            <w:rFonts w:ascii="Cambria" w:eastAsia="Cambria" w:hAnsi="Cambria" w:cs="Cambria"/>
            <w:sz w:val="24"/>
            <w:szCs w:val="24"/>
          </w:rPr>
          <w:delText xml:space="preserve"> cases where multiple bonds are formed simultaneously, the energy variation is divided among the edges, proportional to the number of electrons involved in the new bond formation. </w:delText>
        </w:r>
      </w:del>
      <w:r>
        <w:rPr>
          <w:rFonts w:ascii="Cambria" w:eastAsia="Cambria" w:hAnsi="Cambria" w:cs="Cambria"/>
          <w:sz w:val="24"/>
          <w:szCs w:val="24"/>
        </w:rPr>
        <w:t>New compound</w:t>
      </w:r>
      <w:r>
        <w:rPr>
          <w:rFonts w:ascii="Cambria" w:eastAsia="Cambria" w:hAnsi="Cambria" w:cs="Cambria"/>
          <w:sz w:val="24"/>
          <w:szCs w:val="24"/>
        </w:rPr>
        <w:t>s that are formed through the process are also converted as nodes, enabling us to identify key intermediates and pathways that could potentially give rise to amino acid formation (through betweenness measures). A combination of meta</w:t>
      </w:r>
      <w:ins w:id="14" w:author="Sahana Gangadharan" w:date="2020-03-08T23:59:00Z">
        <w:r>
          <w:rPr>
            <w:rFonts w:ascii="Cambria" w:eastAsia="Cambria" w:hAnsi="Cambria" w:cs="Cambria"/>
            <w:sz w:val="24"/>
            <w:szCs w:val="24"/>
          </w:rPr>
          <w:t>-</w:t>
        </w:r>
      </w:ins>
      <w:r>
        <w:rPr>
          <w:rFonts w:ascii="Cambria" w:eastAsia="Cambria" w:hAnsi="Cambria" w:cs="Cambria"/>
          <w:sz w:val="24"/>
          <w:szCs w:val="24"/>
        </w:rPr>
        <w:t>dynamic and simulated an</w:t>
      </w:r>
      <w:r>
        <w:rPr>
          <w:rFonts w:ascii="Cambria" w:eastAsia="Cambria" w:hAnsi="Cambria" w:cs="Cambria"/>
          <w:sz w:val="24"/>
          <w:szCs w:val="24"/>
        </w:rPr>
        <w:t xml:space="preserve">nealing approach would be used to scan the reaction space in our approach. </w:t>
      </w:r>
    </w:p>
    <w:p w14:paraId="00000006" w14:textId="77777777" w:rsidR="003A6A04" w:rsidRDefault="003A6A04">
      <w:pPr>
        <w:rPr>
          <w:rFonts w:ascii="Cambria" w:eastAsia="Cambria" w:hAnsi="Cambria" w:cs="Cambria"/>
          <w:sz w:val="24"/>
          <w:szCs w:val="24"/>
        </w:rPr>
      </w:pPr>
    </w:p>
    <w:p w14:paraId="00000007" w14:textId="7C6F71AC" w:rsidR="003A6A04" w:rsidRDefault="00CD077C">
      <w:pPr>
        <w:rPr>
          <w:rFonts w:ascii="Cambria" w:eastAsia="Cambria" w:hAnsi="Cambria" w:cs="Cambria"/>
          <w:sz w:val="24"/>
          <w:szCs w:val="24"/>
        </w:rPr>
      </w:pPr>
      <w:r>
        <w:rPr>
          <w:rFonts w:ascii="Cambria" w:eastAsia="Cambria" w:hAnsi="Cambria" w:cs="Cambria"/>
          <w:sz w:val="24"/>
          <w:szCs w:val="24"/>
        </w:rPr>
        <w:t>We hypothesi</w:t>
      </w:r>
      <w:ins w:id="15" w:author="Sahana Gangadharan" w:date="2020-03-08T23:59:00Z">
        <w:r>
          <w:rPr>
            <w:rFonts w:ascii="Cambria" w:eastAsia="Cambria" w:hAnsi="Cambria" w:cs="Cambria"/>
            <w:sz w:val="24"/>
            <w:szCs w:val="24"/>
          </w:rPr>
          <w:t>z</w:t>
        </w:r>
      </w:ins>
      <w:del w:id="16" w:author="Sahana Gangadharan" w:date="2020-03-08T23:59:00Z">
        <w:r w:rsidDel="00CD077C">
          <w:rPr>
            <w:rFonts w:ascii="Cambria" w:eastAsia="Cambria" w:hAnsi="Cambria" w:cs="Cambria"/>
            <w:sz w:val="24"/>
            <w:szCs w:val="24"/>
          </w:rPr>
          <w:delText>s</w:delText>
        </w:r>
      </w:del>
      <w:r>
        <w:rPr>
          <w:rFonts w:ascii="Cambria" w:eastAsia="Cambria" w:hAnsi="Cambria" w:cs="Cambria"/>
          <w:sz w:val="24"/>
          <w:szCs w:val="24"/>
        </w:rPr>
        <w:t>e that the energy associated with the compound could be used to explain the stability of the compound formed and hence, can possibly explain the formation of amino ac</w:t>
      </w:r>
      <w:r>
        <w:rPr>
          <w:rFonts w:ascii="Cambria" w:eastAsia="Cambria" w:hAnsi="Cambria" w:cs="Cambria"/>
          <w:sz w:val="24"/>
          <w:szCs w:val="24"/>
        </w:rPr>
        <w:t>ids. Through this study, we wish to explain several fundamental questions such as - “How did amino acids evolve from the preliminary set of compounds?”, “What are the key intermediate steps involved in their formation?” and so</w:t>
      </w:r>
      <w:ins w:id="17" w:author="Sahana Gangadharan" w:date="2020-03-09T00:00:00Z">
        <w:r>
          <w:rPr>
            <w:rFonts w:ascii="Cambria" w:eastAsia="Cambria" w:hAnsi="Cambria" w:cs="Cambria"/>
            <w:sz w:val="24"/>
            <w:szCs w:val="24"/>
          </w:rPr>
          <w:t xml:space="preserve"> on</w:t>
        </w:r>
      </w:ins>
      <w:r>
        <w:rPr>
          <w:rFonts w:ascii="Cambria" w:eastAsia="Cambria" w:hAnsi="Cambria" w:cs="Cambria"/>
          <w:sz w:val="24"/>
          <w:szCs w:val="24"/>
        </w:rPr>
        <w:t xml:space="preserve">. More importantly, we aspire </w:t>
      </w:r>
      <w:r>
        <w:rPr>
          <w:rFonts w:ascii="Cambria" w:eastAsia="Cambria" w:hAnsi="Cambria" w:cs="Cambria"/>
          <w:sz w:val="24"/>
          <w:szCs w:val="24"/>
        </w:rPr>
        <w:t>to find simple explanations for some of the most complex questions in Science.</w:t>
      </w:r>
    </w:p>
    <w:sectPr w:rsidR="003A6A0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hana Gangadharan" w:date="2020-03-09T00:00:00Z" w:initials="SG">
    <w:p w14:paraId="5A68C2E7" w14:textId="31CD83C0" w:rsidR="00CD077C" w:rsidRDefault="00CD077C">
      <w:pPr>
        <w:pStyle w:val="CommentText"/>
      </w:pPr>
      <w:r>
        <w:rPr>
          <w:rStyle w:val="CommentReference"/>
        </w:rPr>
        <w:annotationRef/>
      </w:r>
      <w:r>
        <w:t>Required ah?</w:t>
      </w:r>
    </w:p>
  </w:comment>
  <w:comment w:id="11" w:author="Sahana Gangadharan" w:date="2020-03-08T23:58:00Z" w:initials="SG">
    <w:p w14:paraId="30014653" w14:textId="25E9BA4E" w:rsidR="00CD077C" w:rsidRDefault="00CD077C">
      <w:pPr>
        <w:pStyle w:val="CommentText"/>
      </w:pPr>
      <w:r>
        <w:rPr>
          <w:rStyle w:val="CommentReference"/>
        </w:rPr>
        <w:annotationRef/>
      </w:r>
      <w:r>
        <w:t>We needn’t explain these in the abstract itself.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68C2E7" w15:done="0"/>
  <w15:commentEx w15:paraId="300146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68C2E7" w16cid:durableId="221005B1"/>
  <w16cid:commentId w16cid:paraId="30014653" w16cid:durableId="221005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hana Gangadharan">
    <w15:presenceInfo w15:providerId="Windows Live" w15:userId="fb617a35a32b3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A04"/>
    <w:rsid w:val="003A6A04"/>
    <w:rsid w:val="00CD0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4D49"/>
  <w15:docId w15:val="{B3A0D308-C4B6-418B-837A-098EF220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D077C"/>
    <w:rPr>
      <w:sz w:val="16"/>
      <w:szCs w:val="16"/>
    </w:rPr>
  </w:style>
  <w:style w:type="paragraph" w:styleId="CommentText">
    <w:name w:val="annotation text"/>
    <w:basedOn w:val="Normal"/>
    <w:link w:val="CommentTextChar"/>
    <w:uiPriority w:val="99"/>
    <w:semiHidden/>
    <w:unhideWhenUsed/>
    <w:rsid w:val="00CD077C"/>
    <w:pPr>
      <w:spacing w:line="240" w:lineRule="auto"/>
    </w:pPr>
    <w:rPr>
      <w:sz w:val="20"/>
      <w:szCs w:val="20"/>
    </w:rPr>
  </w:style>
  <w:style w:type="character" w:customStyle="1" w:styleId="CommentTextChar">
    <w:name w:val="Comment Text Char"/>
    <w:basedOn w:val="DefaultParagraphFont"/>
    <w:link w:val="CommentText"/>
    <w:uiPriority w:val="99"/>
    <w:semiHidden/>
    <w:rsid w:val="00CD077C"/>
    <w:rPr>
      <w:sz w:val="20"/>
      <w:szCs w:val="20"/>
    </w:rPr>
  </w:style>
  <w:style w:type="paragraph" w:styleId="CommentSubject">
    <w:name w:val="annotation subject"/>
    <w:basedOn w:val="CommentText"/>
    <w:next w:val="CommentText"/>
    <w:link w:val="CommentSubjectChar"/>
    <w:uiPriority w:val="99"/>
    <w:semiHidden/>
    <w:unhideWhenUsed/>
    <w:rsid w:val="00CD077C"/>
    <w:rPr>
      <w:b/>
      <w:bCs/>
    </w:rPr>
  </w:style>
  <w:style w:type="character" w:customStyle="1" w:styleId="CommentSubjectChar">
    <w:name w:val="Comment Subject Char"/>
    <w:basedOn w:val="CommentTextChar"/>
    <w:link w:val="CommentSubject"/>
    <w:uiPriority w:val="99"/>
    <w:semiHidden/>
    <w:rsid w:val="00CD077C"/>
    <w:rPr>
      <w:b/>
      <w:bCs/>
      <w:sz w:val="20"/>
      <w:szCs w:val="20"/>
    </w:rPr>
  </w:style>
  <w:style w:type="paragraph" w:styleId="BalloonText">
    <w:name w:val="Balloon Text"/>
    <w:basedOn w:val="Normal"/>
    <w:link w:val="BalloonTextChar"/>
    <w:uiPriority w:val="99"/>
    <w:semiHidden/>
    <w:unhideWhenUsed/>
    <w:rsid w:val="00CD07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7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Sahana Gangadharan</cp:lastModifiedBy>
  <cp:revision>2</cp:revision>
  <dcterms:created xsi:type="dcterms:W3CDTF">2020-03-08T17:30:00Z</dcterms:created>
  <dcterms:modified xsi:type="dcterms:W3CDTF">2020-03-08T18:31:00Z</dcterms:modified>
</cp:coreProperties>
</file>